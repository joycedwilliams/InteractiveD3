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E551" w14:textId="1AA91B45" w:rsidR="00E44E2F" w:rsidRDefault="00E44E2F" w:rsidP="00E44E2F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Create files in this order to do HW:</w:t>
      </w:r>
    </w:p>
    <w:p w14:paraId="4B8AE3F1" w14:textId="77777777" w:rsidR="00E44E2F" w:rsidRDefault="00E44E2F" w:rsidP="00E44E2F">
      <w:pPr>
        <w:spacing w:after="0" w:line="240" w:lineRule="auto"/>
        <w:rPr>
          <w:rFonts w:ascii="Georgia" w:hAnsi="Georgia"/>
          <w:b/>
          <w:bCs/>
          <w:sz w:val="24"/>
          <w:szCs w:val="24"/>
        </w:rPr>
      </w:pPr>
    </w:p>
    <w:p w14:paraId="2227046B" w14:textId="185D3A1B" w:rsidR="00E44E2F" w:rsidRPr="00A56D14" w:rsidRDefault="00E44E2F" w:rsidP="00E44E2F">
      <w:pPr>
        <w:spacing w:after="0" w:line="240" w:lineRule="auto"/>
        <w:rPr>
          <w:rFonts w:ascii="Georgia" w:hAnsi="Georgia"/>
          <w:bCs/>
          <w:sz w:val="24"/>
          <w:szCs w:val="24"/>
          <w:rPrChange w:id="0" w:author="JOYCE D WILLIAMS" w:date="2018-06-09T00:36:00Z">
            <w:rPr>
              <w:rFonts w:ascii="Georgia" w:hAnsi="Georgia"/>
              <w:b/>
              <w:bCs/>
              <w:sz w:val="24"/>
              <w:szCs w:val="24"/>
            </w:rPr>
          </w:rPrChange>
        </w:rPr>
      </w:pPr>
      <w:r w:rsidRPr="00A56D14">
        <w:rPr>
          <w:rFonts w:ascii="Georgia" w:hAnsi="Georgia"/>
          <w:bCs/>
          <w:sz w:val="24"/>
          <w:szCs w:val="24"/>
          <w:rPrChange w:id="1" w:author="JOYCE D WILLIAMS" w:date="2018-06-09T00:36:00Z">
            <w:rPr>
              <w:rFonts w:ascii="Georgia" w:hAnsi="Georgia"/>
              <w:b/>
              <w:bCs/>
              <w:sz w:val="24"/>
              <w:szCs w:val="24"/>
            </w:rPr>
          </w:rPrChange>
        </w:rPr>
        <w:t>1. index.html</w:t>
      </w:r>
      <w:r w:rsidRPr="00A56D14">
        <w:rPr>
          <w:rFonts w:ascii="Georgia" w:hAnsi="Georgia"/>
          <w:bCs/>
          <w:sz w:val="24"/>
          <w:szCs w:val="24"/>
          <w:rPrChange w:id="2" w:author="JOYCE D WILLIAMS" w:date="2018-06-09T00:36:00Z">
            <w:rPr>
              <w:rFonts w:ascii="Georgia" w:hAnsi="Georgia"/>
              <w:b/>
              <w:bCs/>
              <w:sz w:val="24"/>
              <w:szCs w:val="24"/>
            </w:rPr>
          </w:rPrChange>
        </w:rPr>
        <w:cr/>
        <w:t>2. app.py</w:t>
      </w:r>
      <w:r w:rsidRPr="00A56D14">
        <w:rPr>
          <w:rFonts w:ascii="Georgia" w:hAnsi="Georgia"/>
          <w:bCs/>
          <w:sz w:val="24"/>
          <w:szCs w:val="24"/>
          <w:rPrChange w:id="3" w:author="JOYCE D WILLIAMS" w:date="2018-06-09T00:36:00Z">
            <w:rPr>
              <w:rFonts w:ascii="Georgia" w:hAnsi="Georgia"/>
              <w:b/>
              <w:bCs/>
              <w:sz w:val="24"/>
              <w:szCs w:val="24"/>
            </w:rPr>
          </w:rPrChange>
        </w:rPr>
        <w:cr/>
        <w:t>3. index.js</w:t>
      </w:r>
      <w:r w:rsidRPr="00A56D14">
        <w:rPr>
          <w:rFonts w:ascii="Georgia" w:hAnsi="Georgia"/>
          <w:bCs/>
          <w:sz w:val="24"/>
          <w:szCs w:val="24"/>
          <w:rPrChange w:id="4" w:author="JOYCE D WILLIAMS" w:date="2018-06-09T00:36:00Z">
            <w:rPr>
              <w:rFonts w:ascii="Georgia" w:hAnsi="Georgia"/>
              <w:b/>
              <w:bCs/>
              <w:sz w:val="24"/>
              <w:szCs w:val="24"/>
            </w:rPr>
          </w:rPrChange>
        </w:rPr>
        <w:cr/>
        <w:t>4. styles.css</w:t>
      </w:r>
    </w:p>
    <w:p w14:paraId="58669A2F" w14:textId="77777777" w:rsidR="00E44E2F" w:rsidRDefault="00E44E2F" w:rsidP="003E0616">
      <w:pPr>
        <w:spacing w:after="0" w:line="240" w:lineRule="auto"/>
        <w:jc w:val="center"/>
        <w:rPr>
          <w:rFonts w:ascii="Georgia" w:hAnsi="Georgia"/>
          <w:b/>
          <w:bCs/>
          <w:sz w:val="24"/>
          <w:szCs w:val="24"/>
        </w:rPr>
      </w:pPr>
    </w:p>
    <w:p w14:paraId="3C0EBD4B" w14:textId="4DE15429" w:rsidR="00767ADA" w:rsidRPr="00767ADA" w:rsidRDefault="00767ADA" w:rsidP="003E0616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b/>
          <w:bCs/>
          <w:sz w:val="24"/>
          <w:szCs w:val="24"/>
        </w:rPr>
        <w:t># Belly Button Biodiversity</w:t>
      </w:r>
    </w:p>
    <w:p w14:paraId="1C80AAC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F258265" w14:textId="2D8F42E0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Bacteria by filterforge.com](</w:t>
      </w:r>
      <w:hyperlink r:id="rId5" w:history="1">
        <w:r w:rsidRPr="00767ADA">
          <w:rPr>
            <w:rStyle w:val="Hyperlink"/>
            <w:rFonts w:ascii="Georgia" w:hAnsi="Georgia"/>
            <w:sz w:val="24"/>
            <w:szCs w:val="24"/>
          </w:rPr>
          <w:t>Images/bacteria_by_filterforgedotcom.jpg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2D08233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C3B3272" w14:textId="2F9FAB73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In this assignment, you will build an interactive dashboard to explore the [Belly Button Biodiversity </w:t>
      </w:r>
      <w:proofErr w:type="gramStart"/>
      <w:r w:rsidRPr="00767ADA">
        <w:rPr>
          <w:rFonts w:ascii="Georgia" w:hAnsi="Georgia"/>
          <w:sz w:val="24"/>
          <w:szCs w:val="24"/>
        </w:rPr>
        <w:t>DataSet](</w:t>
      </w:r>
      <w:proofErr w:type="gramEnd"/>
      <w:r>
        <w:rPr>
          <w:rFonts w:ascii="Georgia" w:hAnsi="Georgia"/>
          <w:sz w:val="24"/>
          <w:szCs w:val="24"/>
          <w:u w:val="single"/>
        </w:rPr>
        <w:fldChar w:fldCharType="begin"/>
      </w:r>
      <w:r>
        <w:rPr>
          <w:rFonts w:ascii="Georgia" w:hAnsi="Georgia"/>
          <w:sz w:val="24"/>
          <w:szCs w:val="24"/>
          <w:u w:val="single"/>
        </w:rPr>
        <w:instrText xml:space="preserve"> HYPERLINK "http://robdunnlab.com/projects/belly-button-biodiversity/)." </w:instrText>
      </w:r>
      <w:r>
        <w:rPr>
          <w:rFonts w:ascii="Georgia" w:hAnsi="Georgia"/>
          <w:sz w:val="24"/>
          <w:szCs w:val="24"/>
          <w:u w:val="single"/>
        </w:rPr>
        <w:fldChar w:fldCharType="separate"/>
      </w:r>
      <w:r w:rsidRPr="00767ADA">
        <w:rPr>
          <w:rStyle w:val="Hyperlink"/>
          <w:rFonts w:ascii="Georgia" w:hAnsi="Georgia"/>
          <w:sz w:val="24"/>
          <w:szCs w:val="24"/>
        </w:rPr>
        <w:t>http://robdunnlab.com/projects/belly-button-biodiversity/).</w:t>
      </w:r>
      <w:r>
        <w:rPr>
          <w:rFonts w:ascii="Georgia" w:hAnsi="Georgia"/>
          <w:sz w:val="24"/>
          <w:szCs w:val="24"/>
          <w:u w:val="single"/>
        </w:rPr>
        <w:fldChar w:fldCharType="end"/>
      </w:r>
    </w:p>
    <w:p w14:paraId="760B0DD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11FB7F2" w14:textId="2E3858C1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bookmarkStart w:id="5" w:name="_Hlk516267567"/>
      <w:bookmarkStart w:id="6" w:name="_Hlk516267663"/>
      <w:r w:rsidRPr="00767ADA">
        <w:rPr>
          <w:rFonts w:ascii="Georgia" w:hAnsi="Georgia"/>
          <w:b/>
          <w:bCs/>
          <w:sz w:val="24"/>
          <w:szCs w:val="24"/>
        </w:rPr>
        <w:t xml:space="preserve">## Step 1 - </w:t>
      </w:r>
      <w:bookmarkEnd w:id="6"/>
      <w:del w:id="7" w:author="JOYCE D WILLIAMS" w:date="2018-06-09T00:31:00Z">
        <w:r w:rsidRPr="00767ADA" w:rsidDel="00567714">
          <w:rPr>
            <w:rFonts w:ascii="Georgia" w:hAnsi="Georgia"/>
            <w:b/>
            <w:bCs/>
            <w:sz w:val="24"/>
            <w:szCs w:val="24"/>
          </w:rPr>
          <w:delText>Flask API</w:delText>
        </w:r>
      </w:del>
      <w:ins w:id="8" w:author="JOYCE D WILLIAMS" w:date="2018-06-09T00:31:00Z">
        <w:r w:rsidR="00567714">
          <w:rPr>
            <w:rFonts w:ascii="Georgia" w:hAnsi="Georgia"/>
            <w:b/>
            <w:bCs/>
            <w:sz w:val="24"/>
            <w:szCs w:val="24"/>
          </w:rPr>
          <w:t>Create the landing page</w:t>
        </w:r>
        <w:r w:rsidR="00A56D14">
          <w:rPr>
            <w:rFonts w:ascii="Georgia" w:hAnsi="Georgia"/>
            <w:b/>
            <w:bCs/>
            <w:sz w:val="24"/>
            <w:szCs w:val="24"/>
          </w:rPr>
          <w:t xml:space="preserve"> (index.html)</w:t>
        </w:r>
      </w:ins>
    </w:p>
    <w:bookmarkEnd w:id="5"/>
    <w:p w14:paraId="5599FB8C" w14:textId="43D99486" w:rsidR="00EB6523" w:rsidDel="00A56D14" w:rsidRDefault="00EB6523" w:rsidP="00767ADA">
      <w:pPr>
        <w:spacing w:after="0" w:line="240" w:lineRule="auto"/>
        <w:rPr>
          <w:del w:id="9" w:author="JOYCE D WILLIAMS" w:date="2018-06-09T00:36:00Z"/>
          <w:rFonts w:ascii="Georgia" w:hAnsi="Georgia"/>
          <w:sz w:val="24"/>
          <w:szCs w:val="24"/>
        </w:rPr>
      </w:pPr>
    </w:p>
    <w:p w14:paraId="136144F5" w14:textId="56F9F060" w:rsidR="003E0616" w:rsidDel="00567714" w:rsidRDefault="00767ADA" w:rsidP="00767ADA">
      <w:pPr>
        <w:spacing w:after="0" w:line="240" w:lineRule="auto"/>
        <w:rPr>
          <w:moveFrom w:id="10" w:author="JOYCE D WILLIAMS" w:date="2018-06-09T00:30:00Z"/>
          <w:rFonts w:ascii="Georgia" w:hAnsi="Georgia"/>
          <w:sz w:val="24"/>
          <w:szCs w:val="24"/>
        </w:rPr>
      </w:pPr>
      <w:moveFromRangeStart w:id="11" w:author="JOYCE D WILLIAMS" w:date="2018-06-09T00:30:00Z" w:name="move516267532"/>
      <w:moveFrom w:id="12" w:author="JOYCE D WILLIAMS" w:date="2018-06-09T00:30:00Z">
        <w:r w:rsidRPr="00767ADA" w:rsidDel="00567714">
          <w:rPr>
            <w:rFonts w:ascii="Georgia" w:hAnsi="Georgia"/>
            <w:sz w:val="24"/>
            <w:szCs w:val="24"/>
          </w:rPr>
          <w:t>Use Flask to design an API for your dataset and to serve the HTML and JavaScript required for your dashboard page.</w:t>
        </w:r>
      </w:moveFrom>
    </w:p>
    <w:p w14:paraId="137B30B4" w14:textId="4D876D50" w:rsidR="003E0616" w:rsidDel="00567714" w:rsidRDefault="003E0616" w:rsidP="00767ADA">
      <w:pPr>
        <w:spacing w:after="0" w:line="240" w:lineRule="auto"/>
        <w:rPr>
          <w:moveFrom w:id="13" w:author="JOYCE D WILLIAMS" w:date="2018-06-09T00:30:00Z"/>
          <w:rFonts w:ascii="Georgia" w:hAnsi="Georgia"/>
          <w:sz w:val="24"/>
          <w:szCs w:val="24"/>
        </w:rPr>
      </w:pPr>
    </w:p>
    <w:p w14:paraId="17660FF2" w14:textId="522852AF" w:rsidR="003E0616" w:rsidDel="00567714" w:rsidRDefault="00767ADA" w:rsidP="00767ADA">
      <w:pPr>
        <w:spacing w:after="0" w:line="240" w:lineRule="auto"/>
        <w:rPr>
          <w:moveFrom w:id="14" w:author="JOYCE D WILLIAMS" w:date="2018-06-09T00:30:00Z"/>
          <w:rFonts w:ascii="Georgia" w:hAnsi="Georgia"/>
          <w:sz w:val="24"/>
          <w:szCs w:val="24"/>
        </w:rPr>
      </w:pPr>
      <w:moveFrom w:id="15" w:author="JOYCE D WILLIAMS" w:date="2018-06-09T00:30:00Z">
        <w:r w:rsidRPr="00767ADA" w:rsidDel="00567714">
          <w:rPr>
            <w:rFonts w:ascii="Georgia" w:hAnsi="Georgia"/>
            <w:sz w:val="24"/>
            <w:szCs w:val="24"/>
          </w:rPr>
          <w:t>Note:</w:t>
        </w:r>
      </w:moveFrom>
    </w:p>
    <w:p w14:paraId="4F1C6098" w14:textId="04675B43" w:rsidR="003E0616" w:rsidRPr="003E0616" w:rsidDel="00567714" w:rsidRDefault="00767ADA" w:rsidP="003E0616">
      <w:pPr>
        <w:pStyle w:val="ListParagraph"/>
        <w:numPr>
          <w:ilvl w:val="0"/>
          <w:numId w:val="1"/>
        </w:numPr>
        <w:spacing w:after="0" w:line="240" w:lineRule="auto"/>
        <w:rPr>
          <w:moveFrom w:id="16" w:author="JOYCE D WILLIAMS" w:date="2018-06-09T00:30:00Z"/>
          <w:rFonts w:ascii="Georgia" w:hAnsi="Georgia"/>
          <w:sz w:val="24"/>
          <w:szCs w:val="24"/>
        </w:rPr>
      </w:pPr>
      <w:moveFrom w:id="17" w:author="JOYCE D WILLIAMS" w:date="2018-06-09T00:30:00Z">
        <w:r w:rsidRPr="003E0616" w:rsidDel="00567714">
          <w:rPr>
            <w:rFonts w:ascii="Georgia" w:hAnsi="Georgia"/>
            <w:sz w:val="24"/>
            <w:szCs w:val="24"/>
          </w:rPr>
          <w:t xml:space="preserve">We recommend using the </w:t>
        </w:r>
        <w:r w:rsidRPr="00102597" w:rsidDel="00567714">
          <w:rPr>
            <w:rFonts w:ascii="Georgia" w:hAnsi="Georgia"/>
            <w:color w:val="FF0000"/>
            <w:sz w:val="24"/>
            <w:szCs w:val="24"/>
          </w:rPr>
          <w:t>sqlite database</w:t>
        </w:r>
        <w:r w:rsidRPr="003E0616" w:rsidDel="00567714">
          <w:rPr>
            <w:rFonts w:ascii="Georgia" w:hAnsi="Georgia"/>
            <w:sz w:val="24"/>
            <w:szCs w:val="24"/>
          </w:rPr>
          <w:t xml:space="preserve"> file and </w:t>
        </w:r>
        <w:r w:rsidRPr="00102597" w:rsidDel="00567714">
          <w:rPr>
            <w:rFonts w:ascii="Georgia" w:hAnsi="Georgia"/>
            <w:color w:val="FF0000"/>
            <w:sz w:val="24"/>
            <w:szCs w:val="24"/>
          </w:rPr>
          <w:t>SQLAlchemy</w:t>
        </w:r>
        <w:r w:rsidRPr="003E0616" w:rsidDel="00567714">
          <w:rPr>
            <w:rFonts w:ascii="Georgia" w:hAnsi="Georgia"/>
            <w:sz w:val="24"/>
            <w:szCs w:val="24"/>
          </w:rPr>
          <w:t xml:space="preserve"> inside of your Flask application code, but you are permitted to read the </w:t>
        </w:r>
        <w:r w:rsidRPr="00102597" w:rsidDel="00567714">
          <w:rPr>
            <w:rFonts w:ascii="Georgia" w:hAnsi="Georgia"/>
            <w:color w:val="FF0000"/>
            <w:sz w:val="24"/>
            <w:szCs w:val="24"/>
          </w:rPr>
          <w:t>CSV</w:t>
        </w:r>
        <w:r w:rsidRPr="003E0616" w:rsidDel="00567714">
          <w:rPr>
            <w:rFonts w:ascii="Georgia" w:hAnsi="Georgia"/>
            <w:sz w:val="24"/>
            <w:szCs w:val="24"/>
          </w:rPr>
          <w:t xml:space="preserve"> data directly into </w:t>
        </w:r>
        <w:r w:rsidRPr="00102597" w:rsidDel="00567714">
          <w:rPr>
            <w:rFonts w:ascii="Georgia" w:hAnsi="Georgia"/>
            <w:color w:val="FF0000"/>
            <w:sz w:val="24"/>
            <w:szCs w:val="24"/>
          </w:rPr>
          <w:t xml:space="preserve">Pandas DataFrames </w:t>
        </w:r>
        <w:r w:rsidRPr="003E0616" w:rsidDel="00567714">
          <w:rPr>
            <w:rFonts w:ascii="Georgia" w:hAnsi="Georgia"/>
            <w:sz w:val="24"/>
            <w:szCs w:val="24"/>
          </w:rPr>
          <w:t>for this assignment.</w:t>
        </w:r>
      </w:moveFrom>
    </w:p>
    <w:p w14:paraId="748EC5C5" w14:textId="0C24D4B0" w:rsidR="003E0616" w:rsidDel="00567714" w:rsidRDefault="003E0616" w:rsidP="00767ADA">
      <w:pPr>
        <w:spacing w:after="0" w:line="240" w:lineRule="auto"/>
        <w:rPr>
          <w:moveFrom w:id="18" w:author="JOYCE D WILLIAMS" w:date="2018-06-09T00:30:00Z"/>
          <w:rFonts w:ascii="Georgia" w:hAnsi="Georgia"/>
          <w:sz w:val="24"/>
          <w:szCs w:val="24"/>
        </w:rPr>
      </w:pPr>
    </w:p>
    <w:p w14:paraId="3768A2CB" w14:textId="2B65B1D0" w:rsidR="00767ADA" w:rsidRPr="003E0616" w:rsidDel="00567714" w:rsidRDefault="00767ADA" w:rsidP="003E0616">
      <w:pPr>
        <w:pStyle w:val="ListParagraph"/>
        <w:numPr>
          <w:ilvl w:val="0"/>
          <w:numId w:val="1"/>
        </w:numPr>
        <w:spacing w:after="0" w:line="240" w:lineRule="auto"/>
        <w:rPr>
          <w:moveFrom w:id="19" w:author="JOYCE D WILLIAMS" w:date="2018-06-09T00:30:00Z"/>
          <w:rFonts w:ascii="Georgia" w:hAnsi="Georgia"/>
          <w:sz w:val="24"/>
          <w:szCs w:val="24"/>
        </w:rPr>
      </w:pPr>
      <w:moveFrom w:id="20" w:author="JOYCE D WILLIAMS" w:date="2018-06-09T00:30:00Z">
        <w:r w:rsidRPr="003E0616" w:rsidDel="00567714">
          <w:rPr>
            <w:rFonts w:ascii="Georgia" w:hAnsi="Georgia"/>
            <w:sz w:val="24"/>
            <w:szCs w:val="24"/>
          </w:rPr>
          <w:t xml:space="preserve">You will still need to output the data as </w:t>
        </w:r>
        <w:r w:rsidRPr="00102597" w:rsidDel="00567714">
          <w:rPr>
            <w:rFonts w:ascii="Georgia" w:hAnsi="Georgia"/>
            <w:color w:val="FF0000"/>
            <w:sz w:val="24"/>
            <w:szCs w:val="24"/>
          </w:rPr>
          <w:t>JSON</w:t>
        </w:r>
        <w:r w:rsidRPr="003E0616" w:rsidDel="00567714">
          <w:rPr>
            <w:rFonts w:ascii="Georgia" w:hAnsi="Georgia"/>
            <w:sz w:val="24"/>
            <w:szCs w:val="24"/>
          </w:rPr>
          <w:t xml:space="preserve"> in the format specified in the routes below.</w:t>
        </w:r>
      </w:moveFrom>
    </w:p>
    <w:moveFromRangeEnd w:id="11"/>
    <w:p w14:paraId="443A077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13CF8D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First, create a template called `index.html` for your dashboard landing page. Use the Bootstrap grid system to create the structure of the dashboard page.</w:t>
      </w:r>
    </w:p>
    <w:p w14:paraId="1B21E6D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3DD38D6" w14:textId="080E6D08" w:rsidR="00A56D14" w:rsidRDefault="00A56D14" w:rsidP="00767ADA">
      <w:pPr>
        <w:spacing w:after="0" w:line="240" w:lineRule="auto"/>
        <w:rPr>
          <w:ins w:id="21" w:author="JOYCE D WILLIAMS" w:date="2018-06-09T00:32:00Z"/>
          <w:rFonts w:ascii="Georgia" w:hAnsi="Georgia"/>
          <w:b/>
          <w:bCs/>
          <w:sz w:val="24"/>
          <w:szCs w:val="24"/>
        </w:rPr>
      </w:pPr>
      <w:ins w:id="22" w:author="JOYCE D WILLIAMS" w:date="2018-06-09T00:32:00Z">
        <w:r w:rsidRPr="00A56D14">
          <w:rPr>
            <w:rFonts w:ascii="Georgia" w:hAnsi="Georgia"/>
            <w:b/>
            <w:bCs/>
            <w:sz w:val="24"/>
            <w:szCs w:val="24"/>
          </w:rPr>
          <w:t xml:space="preserve">## Step </w:t>
        </w:r>
        <w:r>
          <w:rPr>
            <w:rFonts w:ascii="Georgia" w:hAnsi="Georgia"/>
            <w:b/>
            <w:bCs/>
            <w:sz w:val="24"/>
            <w:szCs w:val="24"/>
          </w:rPr>
          <w:t>2</w:t>
        </w:r>
        <w:r w:rsidRPr="00A56D14">
          <w:rPr>
            <w:rFonts w:ascii="Georgia" w:hAnsi="Georgia"/>
            <w:b/>
            <w:bCs/>
            <w:sz w:val="24"/>
            <w:szCs w:val="24"/>
          </w:rPr>
          <w:t xml:space="preserve"> </w:t>
        </w:r>
        <w:r>
          <w:rPr>
            <w:rFonts w:ascii="Georgia" w:hAnsi="Georgia"/>
            <w:b/>
            <w:bCs/>
            <w:sz w:val="24"/>
            <w:szCs w:val="24"/>
          </w:rPr>
          <w:t>– Create the routes</w:t>
        </w:r>
      </w:ins>
    </w:p>
    <w:p w14:paraId="2C79786A" w14:textId="77777777" w:rsidR="00A56D14" w:rsidRDefault="00A56D14" w:rsidP="00767ADA">
      <w:pPr>
        <w:spacing w:after="0" w:line="240" w:lineRule="auto"/>
        <w:rPr>
          <w:ins w:id="23" w:author="JOYCE D WILLIAMS" w:date="2018-06-09T00:32:00Z"/>
          <w:rFonts w:ascii="Georgia" w:hAnsi="Georgia"/>
          <w:sz w:val="24"/>
          <w:szCs w:val="24"/>
        </w:rPr>
      </w:pPr>
      <w:bookmarkStart w:id="24" w:name="_GoBack"/>
      <w:bookmarkEnd w:id="24"/>
    </w:p>
    <w:p w14:paraId="7EA2283D" w14:textId="42B1A394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* Next, create the following routes for your </w:t>
      </w:r>
      <w:proofErr w:type="spellStart"/>
      <w:r w:rsidRPr="00767ADA">
        <w:rPr>
          <w:rFonts w:ascii="Georgia" w:hAnsi="Georgia"/>
          <w:sz w:val="24"/>
          <w:szCs w:val="24"/>
        </w:rPr>
        <w:t>api</w:t>
      </w:r>
      <w:proofErr w:type="spellEnd"/>
      <w:r w:rsidRPr="00767ADA">
        <w:rPr>
          <w:rFonts w:ascii="Georgia" w:hAnsi="Georgia"/>
          <w:sz w:val="24"/>
          <w:szCs w:val="24"/>
        </w:rPr>
        <w:t>.</w:t>
      </w:r>
    </w:p>
    <w:p w14:paraId="2DEE98D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56A6F4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4F3B1A2E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25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26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27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28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("/")</w:t>
      </w:r>
    </w:p>
    <w:p w14:paraId="2968436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"""Return the dashboard homepage."""</w:t>
      </w:r>
    </w:p>
    <w:p w14:paraId="1FEFC24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</w:t>
      </w:r>
    </w:p>
    <w:p w14:paraId="4BFE010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A7A497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7060ADCC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29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30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31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32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('/names')</w:t>
      </w:r>
    </w:p>
    <w:p w14:paraId="47F84FF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"""List of sample names.</w:t>
      </w:r>
    </w:p>
    <w:p w14:paraId="1C207D1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56BA45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Returns a list of sample names in the format</w:t>
      </w:r>
    </w:p>
    <w:p w14:paraId="2D8C4DF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[</w:t>
      </w:r>
    </w:p>
    <w:p w14:paraId="7A96A9B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"BB_940",</w:t>
      </w:r>
    </w:p>
    <w:p w14:paraId="00FA57F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"BB_941",</w:t>
      </w:r>
    </w:p>
    <w:p w14:paraId="1F0D109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lastRenderedPageBreak/>
        <w:t xml:space="preserve">        "BB_943",</w:t>
      </w:r>
    </w:p>
    <w:p w14:paraId="53417E3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"BB_944",</w:t>
      </w:r>
    </w:p>
    <w:p w14:paraId="1293ECC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"BB_945",</w:t>
      </w:r>
    </w:p>
    <w:p w14:paraId="4FEF093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"BB_946",</w:t>
      </w:r>
    </w:p>
    <w:p w14:paraId="2040B5E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"BB_947",</w:t>
      </w:r>
    </w:p>
    <w:p w14:paraId="6D8E561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...</w:t>
      </w:r>
    </w:p>
    <w:p w14:paraId="0889E35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]</w:t>
      </w:r>
    </w:p>
    <w:p w14:paraId="2CE4180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57A11E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</w:p>
    <w:p w14:paraId="770D39C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</w:t>
      </w:r>
    </w:p>
    <w:p w14:paraId="516DB0D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825777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50656194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33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34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35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36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('/</w:t>
      </w:r>
      <w:proofErr w:type="spellStart"/>
      <w:r w:rsidRPr="00CB6163">
        <w:rPr>
          <w:rFonts w:ascii="Georgia" w:hAnsi="Georgia"/>
          <w:b/>
          <w:sz w:val="24"/>
          <w:szCs w:val="24"/>
          <w:rPrChange w:id="37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otu</w:t>
      </w:r>
      <w:proofErr w:type="spellEnd"/>
      <w:r w:rsidRPr="00CB6163">
        <w:rPr>
          <w:rFonts w:ascii="Georgia" w:hAnsi="Georgia"/>
          <w:b/>
          <w:sz w:val="24"/>
          <w:szCs w:val="24"/>
          <w:rPrChange w:id="38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')</w:t>
      </w:r>
    </w:p>
    <w:p w14:paraId="5C5D581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"""List of OTU descriptions.</w:t>
      </w:r>
    </w:p>
    <w:p w14:paraId="04091E5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CDE652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Returns a list of OTU descriptions in the following format</w:t>
      </w:r>
    </w:p>
    <w:p w14:paraId="2ADB1F5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34E6A2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[</w:t>
      </w:r>
    </w:p>
    <w:p w14:paraId="624C402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</w:t>
      </w:r>
      <w:proofErr w:type="gramStart"/>
      <w:r w:rsidRPr="00767ADA">
        <w:rPr>
          <w:rFonts w:ascii="Georgia" w:hAnsi="Georgia"/>
          <w:sz w:val="24"/>
          <w:szCs w:val="24"/>
        </w:rPr>
        <w:t>Archaea;Euryarchaeota</w:t>
      </w:r>
      <w:proofErr w:type="gramEnd"/>
      <w:r w:rsidRPr="00767ADA">
        <w:rPr>
          <w:rFonts w:ascii="Georgia" w:hAnsi="Georgia"/>
          <w:sz w:val="24"/>
          <w:szCs w:val="24"/>
        </w:rPr>
        <w:t>;Halobacteria;Halobacteriales;Halobacteriaceae;Halococcus",</w:t>
      </w:r>
    </w:p>
    <w:p w14:paraId="2246D38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</w:t>
      </w:r>
      <w:proofErr w:type="gramStart"/>
      <w:r w:rsidRPr="00767ADA">
        <w:rPr>
          <w:rFonts w:ascii="Georgia" w:hAnsi="Georgia"/>
          <w:sz w:val="24"/>
          <w:szCs w:val="24"/>
        </w:rPr>
        <w:t>Archaea;Euryarchaeota</w:t>
      </w:r>
      <w:proofErr w:type="gramEnd"/>
      <w:r w:rsidRPr="00767ADA">
        <w:rPr>
          <w:rFonts w:ascii="Georgia" w:hAnsi="Georgia"/>
          <w:sz w:val="24"/>
          <w:szCs w:val="24"/>
        </w:rPr>
        <w:t>;Halobacteria;Halobacteriales;Halobacteriaceae;Halococcus",</w:t>
      </w:r>
    </w:p>
    <w:p w14:paraId="122E432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"Bacteria",</w:t>
      </w:r>
    </w:p>
    <w:p w14:paraId="13D2155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"Bacteria",</w:t>
      </w:r>
    </w:p>
    <w:p w14:paraId="7D8987F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"Bacteria",</w:t>
      </w:r>
    </w:p>
    <w:p w14:paraId="2031F50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...</w:t>
      </w:r>
    </w:p>
    <w:p w14:paraId="3791255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]</w:t>
      </w:r>
    </w:p>
    <w:p w14:paraId="56517B3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</w:p>
    <w:p w14:paraId="0EF1420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</w:t>
      </w:r>
    </w:p>
    <w:p w14:paraId="587DE35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087B60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215E3B0D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39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40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41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42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('/metadata/&lt;sample&gt;')</w:t>
      </w:r>
    </w:p>
    <w:p w14:paraId="370C30C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  <w:proofErr w:type="spellStart"/>
      <w:r w:rsidRPr="00767ADA">
        <w:rPr>
          <w:rFonts w:ascii="Georgia" w:hAnsi="Georgia"/>
          <w:sz w:val="24"/>
          <w:szCs w:val="24"/>
        </w:rPr>
        <w:t>MetaData</w:t>
      </w:r>
      <w:proofErr w:type="spellEnd"/>
      <w:r w:rsidRPr="00767ADA">
        <w:rPr>
          <w:rFonts w:ascii="Georgia" w:hAnsi="Georgia"/>
          <w:sz w:val="24"/>
          <w:szCs w:val="24"/>
        </w:rPr>
        <w:t xml:space="preserve"> for a given sample.</w:t>
      </w:r>
    </w:p>
    <w:p w14:paraId="69B7E79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F3D10A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</w:t>
      </w:r>
      <w:proofErr w:type="spellStart"/>
      <w:r w:rsidRPr="00767ADA">
        <w:rPr>
          <w:rFonts w:ascii="Georgia" w:hAnsi="Georgia"/>
          <w:sz w:val="24"/>
          <w:szCs w:val="24"/>
        </w:rPr>
        <w:t>Args</w:t>
      </w:r>
      <w:proofErr w:type="spellEnd"/>
      <w:r w:rsidRPr="00767ADA">
        <w:rPr>
          <w:rFonts w:ascii="Georgia" w:hAnsi="Georgia"/>
          <w:sz w:val="24"/>
          <w:szCs w:val="24"/>
        </w:rPr>
        <w:t>: Sample in the format: `BB_940`</w:t>
      </w:r>
    </w:p>
    <w:p w14:paraId="74B5C83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CCEBA1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Returns a json dictionary of sample metadata in the format</w:t>
      </w:r>
    </w:p>
    <w:p w14:paraId="21C736D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290A30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{</w:t>
      </w:r>
    </w:p>
    <w:p w14:paraId="31CA850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AGE: 24,</w:t>
      </w:r>
    </w:p>
    <w:p w14:paraId="415F315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BBTYPE: "I",</w:t>
      </w:r>
    </w:p>
    <w:p w14:paraId="7BF4CCD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ETHNICITY: "Caucasian",</w:t>
      </w:r>
    </w:p>
    <w:p w14:paraId="7963461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GENDER: "F",</w:t>
      </w:r>
    </w:p>
    <w:p w14:paraId="7084050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LOCATION: "Beaufort/NC",</w:t>
      </w:r>
    </w:p>
    <w:p w14:paraId="13C15AA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SAMPLEID: 940</w:t>
      </w:r>
    </w:p>
    <w:p w14:paraId="7BBE5C7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}</w:t>
      </w:r>
    </w:p>
    <w:p w14:paraId="50EDAE0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</w:p>
    <w:p w14:paraId="493AEF6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lastRenderedPageBreak/>
        <w:t>```</w:t>
      </w:r>
    </w:p>
    <w:p w14:paraId="74FE411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913FBE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6EB49494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43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44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45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46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('/</w:t>
      </w:r>
      <w:proofErr w:type="spellStart"/>
      <w:r w:rsidRPr="00CB6163">
        <w:rPr>
          <w:rFonts w:ascii="Georgia" w:hAnsi="Georgia"/>
          <w:b/>
          <w:sz w:val="24"/>
          <w:szCs w:val="24"/>
          <w:rPrChange w:id="47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wfreq</w:t>
      </w:r>
      <w:proofErr w:type="spellEnd"/>
      <w:r w:rsidRPr="00CB6163">
        <w:rPr>
          <w:rFonts w:ascii="Georgia" w:hAnsi="Georgia"/>
          <w:b/>
          <w:sz w:val="24"/>
          <w:szCs w:val="24"/>
          <w:rPrChange w:id="48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/&lt;sample&gt;')</w:t>
      </w:r>
    </w:p>
    <w:p w14:paraId="20B4D7A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"""Weekly Washing Frequency as a number.</w:t>
      </w:r>
    </w:p>
    <w:p w14:paraId="54C2962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80770F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</w:t>
      </w:r>
      <w:proofErr w:type="spellStart"/>
      <w:r w:rsidRPr="00767ADA">
        <w:rPr>
          <w:rFonts w:ascii="Georgia" w:hAnsi="Georgia"/>
          <w:sz w:val="24"/>
          <w:szCs w:val="24"/>
        </w:rPr>
        <w:t>Args</w:t>
      </w:r>
      <w:proofErr w:type="spellEnd"/>
      <w:r w:rsidRPr="00767ADA">
        <w:rPr>
          <w:rFonts w:ascii="Georgia" w:hAnsi="Georgia"/>
          <w:sz w:val="24"/>
          <w:szCs w:val="24"/>
        </w:rPr>
        <w:t>: Sample in the format: `BB_940`</w:t>
      </w:r>
    </w:p>
    <w:p w14:paraId="6085BE4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5E157A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Returns an integer value for the weekly washing frequency `WFREQ`</w:t>
      </w:r>
    </w:p>
    <w:p w14:paraId="30EC5B7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</w:p>
    <w:p w14:paraId="767CB33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</w:t>
      </w:r>
    </w:p>
    <w:p w14:paraId="28F576B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BD91E6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```python</w:t>
      </w:r>
    </w:p>
    <w:p w14:paraId="03713FC6" w14:textId="77777777" w:rsidR="00767ADA" w:rsidRPr="00CB6163" w:rsidRDefault="00767ADA" w:rsidP="00767ADA">
      <w:pPr>
        <w:spacing w:after="0" w:line="240" w:lineRule="auto"/>
        <w:rPr>
          <w:rFonts w:ascii="Georgia" w:hAnsi="Georgia"/>
          <w:b/>
          <w:sz w:val="24"/>
          <w:szCs w:val="24"/>
          <w:rPrChange w:id="49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</w:pPr>
      <w:r w:rsidRPr="00CB6163">
        <w:rPr>
          <w:rFonts w:ascii="Georgia" w:hAnsi="Georgia"/>
          <w:b/>
          <w:sz w:val="24"/>
          <w:szCs w:val="24"/>
          <w:rPrChange w:id="50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@</w:t>
      </w:r>
      <w:proofErr w:type="spellStart"/>
      <w:proofErr w:type="gramStart"/>
      <w:r w:rsidRPr="00CB6163">
        <w:rPr>
          <w:rFonts w:ascii="Georgia" w:hAnsi="Georgia"/>
          <w:b/>
          <w:sz w:val="24"/>
          <w:szCs w:val="24"/>
          <w:rPrChange w:id="51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app.route</w:t>
      </w:r>
      <w:proofErr w:type="spellEnd"/>
      <w:proofErr w:type="gramEnd"/>
      <w:r w:rsidRPr="00CB6163">
        <w:rPr>
          <w:rFonts w:ascii="Georgia" w:hAnsi="Georgia"/>
          <w:b/>
          <w:sz w:val="24"/>
          <w:szCs w:val="24"/>
          <w:rPrChange w:id="52" w:author="JOYCE D WILLIAMS" w:date="2018-06-09T00:37:00Z">
            <w:rPr>
              <w:rFonts w:ascii="Georgia" w:hAnsi="Georgia"/>
              <w:sz w:val="24"/>
              <w:szCs w:val="24"/>
            </w:rPr>
          </w:rPrChange>
        </w:rPr>
        <w:t>('/samples/&lt;sample&gt;')</w:t>
      </w:r>
    </w:p>
    <w:p w14:paraId="2AA8524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"""OTU IDs and Sample Values for a given sample.</w:t>
      </w:r>
    </w:p>
    <w:p w14:paraId="1669C60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2DF295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Sort your Pandas </w:t>
      </w:r>
      <w:proofErr w:type="spellStart"/>
      <w:r w:rsidRPr="00767ADA">
        <w:rPr>
          <w:rFonts w:ascii="Georgia" w:hAnsi="Georgia"/>
          <w:sz w:val="24"/>
          <w:szCs w:val="24"/>
        </w:rPr>
        <w:t>DataFrame</w:t>
      </w:r>
      <w:proofErr w:type="spellEnd"/>
      <w:r w:rsidRPr="00767ADA">
        <w:rPr>
          <w:rFonts w:ascii="Georgia" w:hAnsi="Georgia"/>
          <w:sz w:val="24"/>
          <w:szCs w:val="24"/>
        </w:rPr>
        <w:t xml:space="preserve"> (OTU ID and Sample Value)</w:t>
      </w:r>
    </w:p>
    <w:p w14:paraId="7642329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in Descending Order by Sample Value</w:t>
      </w:r>
    </w:p>
    <w:p w14:paraId="649CB7D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B45378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Return a list of dictionaries containing sorted </w:t>
      </w:r>
      <w:proofErr w:type="gramStart"/>
      <w:r w:rsidRPr="00767ADA">
        <w:rPr>
          <w:rFonts w:ascii="Georgia" w:hAnsi="Georgia"/>
          <w:sz w:val="24"/>
          <w:szCs w:val="24"/>
        </w:rPr>
        <w:t>lists  for</w:t>
      </w:r>
      <w:proofErr w:type="gramEnd"/>
      <w:r w:rsidRPr="00767ADA">
        <w:rPr>
          <w:rFonts w:ascii="Georgia" w:hAnsi="Georgia"/>
          <w:sz w:val="24"/>
          <w:szCs w:val="24"/>
        </w:rPr>
        <w:t xml:space="preserve"> `</w:t>
      </w:r>
      <w:proofErr w:type="spellStart"/>
      <w:r w:rsidRPr="00767ADA">
        <w:rPr>
          <w:rFonts w:ascii="Georgia" w:hAnsi="Georgia"/>
          <w:sz w:val="24"/>
          <w:szCs w:val="24"/>
        </w:rPr>
        <w:t>otu_ids</w:t>
      </w:r>
      <w:proofErr w:type="spellEnd"/>
      <w:r w:rsidRPr="00767ADA">
        <w:rPr>
          <w:rFonts w:ascii="Georgia" w:hAnsi="Georgia"/>
          <w:sz w:val="24"/>
          <w:szCs w:val="24"/>
        </w:rPr>
        <w:t>`</w:t>
      </w:r>
    </w:p>
    <w:p w14:paraId="5970050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and `</w:t>
      </w:r>
      <w:proofErr w:type="spellStart"/>
      <w:r w:rsidRPr="00767ADA">
        <w:rPr>
          <w:rFonts w:ascii="Georgia" w:hAnsi="Georgia"/>
          <w:sz w:val="24"/>
          <w:szCs w:val="24"/>
        </w:rPr>
        <w:t>sample_values</w:t>
      </w:r>
      <w:proofErr w:type="spellEnd"/>
      <w:r w:rsidRPr="00767ADA">
        <w:rPr>
          <w:rFonts w:ascii="Georgia" w:hAnsi="Georgia"/>
          <w:sz w:val="24"/>
          <w:szCs w:val="24"/>
        </w:rPr>
        <w:t>`</w:t>
      </w:r>
    </w:p>
    <w:p w14:paraId="397D55A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84CA4E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[</w:t>
      </w:r>
    </w:p>
    <w:p w14:paraId="4F5F816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{</w:t>
      </w:r>
    </w:p>
    <w:p w14:paraId="1DF3D81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67ADA">
        <w:rPr>
          <w:rFonts w:ascii="Georgia" w:hAnsi="Georgia"/>
          <w:sz w:val="24"/>
          <w:szCs w:val="24"/>
        </w:rPr>
        <w:t>otu_ids</w:t>
      </w:r>
      <w:proofErr w:type="spellEnd"/>
      <w:r w:rsidRPr="00767ADA">
        <w:rPr>
          <w:rFonts w:ascii="Georgia" w:hAnsi="Georgia"/>
          <w:sz w:val="24"/>
          <w:szCs w:val="24"/>
        </w:rPr>
        <w:t>: [</w:t>
      </w:r>
    </w:p>
    <w:p w14:paraId="2EB66A8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1166,</w:t>
      </w:r>
    </w:p>
    <w:p w14:paraId="2721E4B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2858,</w:t>
      </w:r>
    </w:p>
    <w:p w14:paraId="5A50C76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481,</w:t>
      </w:r>
    </w:p>
    <w:p w14:paraId="67FEA2B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...</w:t>
      </w:r>
    </w:p>
    <w:p w14:paraId="2EB540B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],</w:t>
      </w:r>
    </w:p>
    <w:p w14:paraId="7A7F839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</w:t>
      </w:r>
      <w:proofErr w:type="spellStart"/>
      <w:r w:rsidRPr="00767ADA">
        <w:rPr>
          <w:rFonts w:ascii="Georgia" w:hAnsi="Georgia"/>
          <w:sz w:val="24"/>
          <w:szCs w:val="24"/>
        </w:rPr>
        <w:t>sample_values</w:t>
      </w:r>
      <w:proofErr w:type="spellEnd"/>
      <w:r w:rsidRPr="00767ADA">
        <w:rPr>
          <w:rFonts w:ascii="Georgia" w:hAnsi="Georgia"/>
          <w:sz w:val="24"/>
          <w:szCs w:val="24"/>
        </w:rPr>
        <w:t>: [</w:t>
      </w:r>
    </w:p>
    <w:p w14:paraId="08E8280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163,</w:t>
      </w:r>
    </w:p>
    <w:p w14:paraId="4D5444D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126,</w:t>
      </w:r>
    </w:p>
    <w:p w14:paraId="34E2FEE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113,</w:t>
      </w:r>
    </w:p>
    <w:p w14:paraId="035A6A6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    ...</w:t>
      </w:r>
    </w:p>
    <w:p w14:paraId="3EB0632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    ]</w:t>
      </w:r>
    </w:p>
    <w:p w14:paraId="0FD9C84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    }</w:t>
      </w:r>
    </w:p>
    <w:p w14:paraId="30E5539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]</w:t>
      </w:r>
    </w:p>
    <w:p w14:paraId="68C39A3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  """</w:t>
      </w:r>
    </w:p>
    <w:p w14:paraId="3301420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```</w:t>
      </w:r>
    </w:p>
    <w:p w14:paraId="524F940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1EFEB2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- - -</w:t>
      </w:r>
    </w:p>
    <w:p w14:paraId="45157065" w14:textId="7EDEC933" w:rsidR="00567714" w:rsidRPr="00567714" w:rsidRDefault="00567714" w:rsidP="00567714">
      <w:pPr>
        <w:spacing w:after="0" w:line="240" w:lineRule="auto"/>
        <w:rPr>
          <w:ins w:id="53" w:author="JOYCE D WILLIAMS" w:date="2018-06-09T00:30:00Z"/>
          <w:rFonts w:ascii="Georgia" w:hAnsi="Georgia"/>
          <w:sz w:val="24"/>
          <w:szCs w:val="24"/>
        </w:rPr>
      </w:pPr>
      <w:ins w:id="54" w:author="JOYCE D WILLIAMS" w:date="2018-06-09T00:30:00Z">
        <w:r w:rsidRPr="00567714">
          <w:rPr>
            <w:rFonts w:ascii="Georgia" w:hAnsi="Georgia"/>
            <w:b/>
            <w:bCs/>
            <w:sz w:val="24"/>
            <w:szCs w:val="24"/>
          </w:rPr>
          <w:t xml:space="preserve">## Step </w:t>
        </w:r>
      </w:ins>
      <w:ins w:id="55" w:author="JOYCE D WILLIAMS" w:date="2018-06-09T00:32:00Z">
        <w:r w:rsidR="00A56D14">
          <w:rPr>
            <w:rFonts w:ascii="Georgia" w:hAnsi="Georgia"/>
            <w:b/>
            <w:bCs/>
            <w:sz w:val="24"/>
            <w:szCs w:val="24"/>
          </w:rPr>
          <w:t>3</w:t>
        </w:r>
      </w:ins>
      <w:ins w:id="56" w:author="JOYCE D WILLIAMS" w:date="2018-06-09T00:30:00Z">
        <w:r w:rsidRPr="00567714">
          <w:rPr>
            <w:rFonts w:ascii="Georgia" w:hAnsi="Georgia"/>
            <w:b/>
            <w:bCs/>
            <w:sz w:val="24"/>
            <w:szCs w:val="24"/>
          </w:rPr>
          <w:t xml:space="preserve"> </w:t>
        </w:r>
      </w:ins>
      <w:ins w:id="57" w:author="JOYCE D WILLIAMS" w:date="2018-06-09T00:35:00Z">
        <w:r w:rsidR="00A56D14">
          <w:rPr>
            <w:rFonts w:ascii="Georgia" w:hAnsi="Georgia"/>
            <w:b/>
            <w:bCs/>
            <w:sz w:val="24"/>
            <w:szCs w:val="24"/>
          </w:rPr>
          <w:t>–</w:t>
        </w:r>
      </w:ins>
      <w:ins w:id="58" w:author="JOYCE D WILLIAMS" w:date="2018-06-09T00:30:00Z">
        <w:r w:rsidRPr="00567714">
          <w:rPr>
            <w:rFonts w:ascii="Georgia" w:hAnsi="Georgia"/>
            <w:b/>
            <w:bCs/>
            <w:sz w:val="24"/>
            <w:szCs w:val="24"/>
          </w:rPr>
          <w:t xml:space="preserve"> </w:t>
        </w:r>
      </w:ins>
      <w:ins w:id="59" w:author="JOYCE D WILLIAMS" w:date="2018-06-09T00:35:00Z">
        <w:r w:rsidR="00A56D14">
          <w:rPr>
            <w:rFonts w:ascii="Georgia" w:hAnsi="Georgia"/>
            <w:b/>
            <w:bCs/>
            <w:sz w:val="24"/>
            <w:szCs w:val="24"/>
          </w:rPr>
          <w:t xml:space="preserve">Create </w:t>
        </w:r>
      </w:ins>
      <w:ins w:id="60" w:author="JOYCE D WILLIAMS" w:date="2018-06-09T00:30:00Z">
        <w:r w:rsidRPr="00567714">
          <w:rPr>
            <w:rFonts w:ascii="Georgia" w:hAnsi="Georgia"/>
            <w:b/>
            <w:bCs/>
            <w:sz w:val="24"/>
            <w:szCs w:val="24"/>
          </w:rPr>
          <w:t>Flask API</w:t>
        </w:r>
      </w:ins>
    </w:p>
    <w:p w14:paraId="6E053473" w14:textId="77777777" w:rsidR="00567714" w:rsidRDefault="00567714" w:rsidP="00567714">
      <w:pPr>
        <w:spacing w:after="0" w:line="240" w:lineRule="auto"/>
        <w:rPr>
          <w:ins w:id="61" w:author="JOYCE D WILLIAMS" w:date="2018-06-09T00:30:00Z"/>
          <w:rFonts w:ascii="Georgia" w:hAnsi="Georgia"/>
          <w:sz w:val="24"/>
          <w:szCs w:val="24"/>
        </w:rPr>
      </w:pPr>
    </w:p>
    <w:p w14:paraId="10379B8F" w14:textId="1C546DCE" w:rsidR="00567714" w:rsidRPr="00567714" w:rsidRDefault="00567714" w:rsidP="00567714">
      <w:pPr>
        <w:spacing w:after="0" w:line="240" w:lineRule="auto"/>
        <w:rPr>
          <w:ins w:id="62" w:author="JOYCE D WILLIAMS" w:date="2018-06-09T00:30:00Z"/>
          <w:rFonts w:ascii="Georgia" w:hAnsi="Georgia"/>
          <w:sz w:val="24"/>
          <w:szCs w:val="24"/>
        </w:rPr>
      </w:pPr>
      <w:moveToRangeStart w:id="63" w:author="JOYCE D WILLIAMS" w:date="2018-06-09T00:30:00Z" w:name="move516267532"/>
      <w:ins w:id="64" w:author="JOYCE D WILLIAMS" w:date="2018-06-09T00:30:00Z">
        <w:r w:rsidRPr="00567714">
          <w:rPr>
            <w:rFonts w:ascii="Georgia" w:hAnsi="Georgia"/>
            <w:sz w:val="24"/>
            <w:szCs w:val="24"/>
          </w:rPr>
          <w:t>Use Flask to design an API for your dataset and to serve the HTML and JavaScript required for your dashboard page.</w:t>
        </w:r>
      </w:ins>
    </w:p>
    <w:p w14:paraId="405780D6" w14:textId="77777777" w:rsidR="00567714" w:rsidRPr="00567714" w:rsidRDefault="00567714" w:rsidP="00567714">
      <w:pPr>
        <w:spacing w:after="0" w:line="240" w:lineRule="auto"/>
        <w:rPr>
          <w:ins w:id="65" w:author="JOYCE D WILLIAMS" w:date="2018-06-09T00:30:00Z"/>
          <w:rFonts w:ascii="Georgia" w:hAnsi="Georgia"/>
          <w:sz w:val="24"/>
          <w:szCs w:val="24"/>
        </w:rPr>
      </w:pPr>
    </w:p>
    <w:p w14:paraId="77F65AF2" w14:textId="77777777" w:rsidR="00567714" w:rsidRPr="00567714" w:rsidRDefault="00567714" w:rsidP="00567714">
      <w:pPr>
        <w:spacing w:after="0" w:line="240" w:lineRule="auto"/>
        <w:rPr>
          <w:ins w:id="66" w:author="JOYCE D WILLIAMS" w:date="2018-06-09T00:30:00Z"/>
          <w:rFonts w:ascii="Georgia" w:hAnsi="Georgia"/>
          <w:sz w:val="24"/>
          <w:szCs w:val="24"/>
        </w:rPr>
      </w:pPr>
      <w:ins w:id="67" w:author="JOYCE D WILLIAMS" w:date="2018-06-09T00:30:00Z">
        <w:r w:rsidRPr="00567714">
          <w:rPr>
            <w:rFonts w:ascii="Georgia" w:hAnsi="Georgia"/>
            <w:sz w:val="24"/>
            <w:szCs w:val="24"/>
          </w:rPr>
          <w:lastRenderedPageBreak/>
          <w:t>Note:</w:t>
        </w:r>
      </w:ins>
    </w:p>
    <w:p w14:paraId="410BE183" w14:textId="77777777" w:rsidR="00567714" w:rsidRPr="00567714" w:rsidRDefault="00567714" w:rsidP="00567714">
      <w:pPr>
        <w:numPr>
          <w:ilvl w:val="0"/>
          <w:numId w:val="1"/>
        </w:numPr>
        <w:spacing w:after="0" w:line="240" w:lineRule="auto"/>
        <w:rPr>
          <w:ins w:id="68" w:author="JOYCE D WILLIAMS" w:date="2018-06-09T00:30:00Z"/>
          <w:rFonts w:ascii="Georgia" w:hAnsi="Georgia"/>
          <w:sz w:val="24"/>
          <w:szCs w:val="24"/>
        </w:rPr>
      </w:pPr>
      <w:ins w:id="69" w:author="JOYCE D WILLIAMS" w:date="2018-06-09T00:30:00Z">
        <w:r w:rsidRPr="00567714">
          <w:rPr>
            <w:rFonts w:ascii="Georgia" w:hAnsi="Georgia"/>
            <w:sz w:val="24"/>
            <w:szCs w:val="24"/>
          </w:rPr>
          <w:t xml:space="preserve">We recommend using the </w:t>
        </w:r>
        <w:proofErr w:type="spellStart"/>
        <w:r w:rsidRPr="00567714">
          <w:rPr>
            <w:rFonts w:ascii="Georgia" w:hAnsi="Georgia"/>
            <w:sz w:val="24"/>
            <w:szCs w:val="24"/>
          </w:rPr>
          <w:t>sqlite</w:t>
        </w:r>
        <w:proofErr w:type="spellEnd"/>
        <w:r w:rsidRPr="00567714">
          <w:rPr>
            <w:rFonts w:ascii="Georgia" w:hAnsi="Georgia"/>
            <w:sz w:val="24"/>
            <w:szCs w:val="24"/>
          </w:rPr>
          <w:t xml:space="preserve"> database file and </w:t>
        </w:r>
        <w:proofErr w:type="spellStart"/>
        <w:r w:rsidRPr="00567714">
          <w:rPr>
            <w:rFonts w:ascii="Georgia" w:hAnsi="Georgia"/>
            <w:sz w:val="24"/>
            <w:szCs w:val="24"/>
          </w:rPr>
          <w:t>SQLAlchemy</w:t>
        </w:r>
        <w:proofErr w:type="spellEnd"/>
        <w:r w:rsidRPr="00567714">
          <w:rPr>
            <w:rFonts w:ascii="Georgia" w:hAnsi="Georgia"/>
            <w:sz w:val="24"/>
            <w:szCs w:val="24"/>
          </w:rPr>
          <w:t xml:space="preserve"> inside of your Flask application code, but you are permitted to read the CSV data directly into Pandas </w:t>
        </w:r>
        <w:proofErr w:type="spellStart"/>
        <w:r w:rsidRPr="00567714">
          <w:rPr>
            <w:rFonts w:ascii="Georgia" w:hAnsi="Georgia"/>
            <w:sz w:val="24"/>
            <w:szCs w:val="24"/>
          </w:rPr>
          <w:t>DataFrames</w:t>
        </w:r>
        <w:proofErr w:type="spellEnd"/>
        <w:r w:rsidRPr="00567714">
          <w:rPr>
            <w:rFonts w:ascii="Georgia" w:hAnsi="Georgia"/>
            <w:sz w:val="24"/>
            <w:szCs w:val="24"/>
          </w:rPr>
          <w:t xml:space="preserve"> for this assignment.</w:t>
        </w:r>
      </w:ins>
    </w:p>
    <w:p w14:paraId="7FD73222" w14:textId="77777777" w:rsidR="00567714" w:rsidRPr="00567714" w:rsidRDefault="00567714" w:rsidP="00567714">
      <w:pPr>
        <w:spacing w:after="0" w:line="240" w:lineRule="auto"/>
        <w:rPr>
          <w:ins w:id="70" w:author="JOYCE D WILLIAMS" w:date="2018-06-09T00:30:00Z"/>
          <w:rFonts w:ascii="Georgia" w:hAnsi="Georgia"/>
          <w:sz w:val="24"/>
          <w:szCs w:val="24"/>
        </w:rPr>
      </w:pPr>
    </w:p>
    <w:p w14:paraId="7DAB307E" w14:textId="77777777" w:rsidR="00567714" w:rsidRPr="00567714" w:rsidRDefault="00567714" w:rsidP="00567714">
      <w:pPr>
        <w:numPr>
          <w:ilvl w:val="0"/>
          <w:numId w:val="1"/>
        </w:numPr>
        <w:spacing w:after="0" w:line="240" w:lineRule="auto"/>
        <w:rPr>
          <w:ins w:id="71" w:author="JOYCE D WILLIAMS" w:date="2018-06-09T00:30:00Z"/>
          <w:rFonts w:ascii="Georgia" w:hAnsi="Georgia"/>
          <w:sz w:val="24"/>
          <w:szCs w:val="24"/>
        </w:rPr>
      </w:pPr>
      <w:ins w:id="72" w:author="JOYCE D WILLIAMS" w:date="2018-06-09T00:30:00Z">
        <w:r w:rsidRPr="00567714">
          <w:rPr>
            <w:rFonts w:ascii="Georgia" w:hAnsi="Georgia"/>
            <w:sz w:val="24"/>
            <w:szCs w:val="24"/>
          </w:rPr>
          <w:t>You will still need to output the data as JSON in the format specified in the routes below.</w:t>
        </w:r>
      </w:ins>
    </w:p>
    <w:moveToRangeEnd w:id="63"/>
    <w:p w14:paraId="7C1CF9A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EA173BF" w14:textId="14748B8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bookmarkStart w:id="73" w:name="_Hlk516267815"/>
      <w:r w:rsidRPr="00767ADA">
        <w:rPr>
          <w:rFonts w:ascii="Georgia" w:hAnsi="Georgia"/>
          <w:b/>
          <w:bCs/>
          <w:sz w:val="24"/>
          <w:szCs w:val="24"/>
        </w:rPr>
        <w:t xml:space="preserve">## Step </w:t>
      </w:r>
      <w:del w:id="74" w:author="JOYCE D WILLIAMS" w:date="2018-06-09T00:33:00Z">
        <w:r w:rsidRPr="00767ADA" w:rsidDel="00A56D14">
          <w:rPr>
            <w:rFonts w:ascii="Georgia" w:hAnsi="Georgia"/>
            <w:b/>
            <w:bCs/>
            <w:sz w:val="24"/>
            <w:szCs w:val="24"/>
          </w:rPr>
          <w:delText xml:space="preserve">2 </w:delText>
        </w:r>
      </w:del>
      <w:ins w:id="75" w:author="JOYCE D WILLIAMS" w:date="2018-06-09T00:33:00Z">
        <w:r w:rsidR="00A56D14">
          <w:rPr>
            <w:rFonts w:ascii="Georgia" w:hAnsi="Georgia"/>
            <w:b/>
            <w:bCs/>
            <w:sz w:val="24"/>
            <w:szCs w:val="24"/>
          </w:rPr>
          <w:t>4</w:t>
        </w:r>
        <w:r w:rsidR="00A56D14" w:rsidRPr="00767ADA">
          <w:rPr>
            <w:rFonts w:ascii="Georgia" w:hAnsi="Georgia"/>
            <w:b/>
            <w:bCs/>
            <w:sz w:val="24"/>
            <w:szCs w:val="24"/>
          </w:rPr>
          <w:t xml:space="preserve"> </w:t>
        </w:r>
      </w:ins>
      <w:r w:rsidRPr="00767ADA">
        <w:rPr>
          <w:rFonts w:ascii="Georgia" w:hAnsi="Georgia"/>
          <w:b/>
          <w:bCs/>
          <w:sz w:val="24"/>
          <w:szCs w:val="24"/>
        </w:rPr>
        <w:t xml:space="preserve">- </w:t>
      </w:r>
      <w:bookmarkEnd w:id="73"/>
      <w:r w:rsidRPr="00767ADA">
        <w:rPr>
          <w:rFonts w:ascii="Georgia" w:hAnsi="Georgia"/>
          <w:b/>
          <w:bCs/>
          <w:sz w:val="24"/>
          <w:szCs w:val="24"/>
        </w:rPr>
        <w:t>Plotly.js</w:t>
      </w:r>
    </w:p>
    <w:p w14:paraId="12E253B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FB2213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Use Plotly.js to build interactive charts for your dashboard.</w:t>
      </w:r>
    </w:p>
    <w:p w14:paraId="3FB037D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65BAB5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Use the route `/names` to populate a dropdown select element with the list of sample names.</w:t>
      </w:r>
    </w:p>
    <w:p w14:paraId="65C9203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FE4CDB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`</w:t>
      </w:r>
      <w:proofErr w:type="spellStart"/>
      <w:proofErr w:type="gramStart"/>
      <w:r w:rsidRPr="00102597">
        <w:rPr>
          <w:rFonts w:ascii="Georgia" w:hAnsi="Georgia"/>
          <w:color w:val="FF0000"/>
          <w:sz w:val="24"/>
          <w:szCs w:val="24"/>
        </w:rPr>
        <w:t>document.getElementById</w:t>
      </w:r>
      <w:proofErr w:type="spellEnd"/>
      <w:proofErr w:type="gramEnd"/>
      <w:r w:rsidRPr="00767ADA">
        <w:rPr>
          <w:rFonts w:ascii="Georgia" w:hAnsi="Georgia"/>
          <w:sz w:val="24"/>
          <w:szCs w:val="24"/>
        </w:rPr>
        <w:t>`, `</w:t>
      </w:r>
      <w:proofErr w:type="spellStart"/>
      <w:r w:rsidRPr="00102597">
        <w:rPr>
          <w:rFonts w:ascii="Georgia" w:hAnsi="Georgia"/>
          <w:color w:val="FF0000"/>
          <w:sz w:val="24"/>
          <w:szCs w:val="24"/>
        </w:rPr>
        <w:t>document.createElement</w:t>
      </w:r>
      <w:proofErr w:type="spellEnd"/>
      <w:r w:rsidRPr="00767ADA">
        <w:rPr>
          <w:rFonts w:ascii="Georgia" w:hAnsi="Georgia"/>
          <w:sz w:val="24"/>
          <w:szCs w:val="24"/>
        </w:rPr>
        <w:t>` and `append` to populate the create option elements and append them to the dropdown selector.</w:t>
      </w:r>
    </w:p>
    <w:p w14:paraId="37B5D8F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651B87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following HTML tag for the dropdown selector</w:t>
      </w:r>
    </w:p>
    <w:p w14:paraId="181EE90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4DD862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```html</w:t>
      </w:r>
    </w:p>
    <w:p w14:paraId="7171831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&lt;select id="</w:t>
      </w:r>
      <w:proofErr w:type="spellStart"/>
      <w:r w:rsidRPr="00767ADA">
        <w:rPr>
          <w:rFonts w:ascii="Georgia" w:hAnsi="Georgia"/>
          <w:sz w:val="24"/>
          <w:szCs w:val="24"/>
        </w:rPr>
        <w:t>selDataset</w:t>
      </w:r>
      <w:proofErr w:type="spellEnd"/>
      <w:r w:rsidRPr="00767ADA">
        <w:rPr>
          <w:rFonts w:ascii="Georgia" w:hAnsi="Georgia"/>
          <w:sz w:val="24"/>
          <w:szCs w:val="24"/>
        </w:rPr>
        <w:t xml:space="preserve">" </w:t>
      </w:r>
      <w:proofErr w:type="spellStart"/>
      <w:r w:rsidRPr="00767ADA">
        <w:rPr>
          <w:rFonts w:ascii="Georgia" w:hAnsi="Georgia"/>
          <w:sz w:val="24"/>
          <w:szCs w:val="24"/>
        </w:rPr>
        <w:t>onchange</w:t>
      </w:r>
      <w:proofErr w:type="spellEnd"/>
      <w:r w:rsidRPr="00767ADA">
        <w:rPr>
          <w:rFonts w:ascii="Georgia" w:hAnsi="Georgia"/>
          <w:sz w:val="24"/>
          <w:szCs w:val="24"/>
        </w:rPr>
        <w:t>="</w:t>
      </w:r>
      <w:proofErr w:type="spellStart"/>
      <w:r w:rsidRPr="00767ADA">
        <w:rPr>
          <w:rFonts w:ascii="Georgia" w:hAnsi="Georgia"/>
          <w:sz w:val="24"/>
          <w:szCs w:val="24"/>
        </w:rPr>
        <w:t>optionChanged</w:t>
      </w:r>
      <w:proofErr w:type="spellEnd"/>
      <w:r w:rsidRPr="00767ADA">
        <w:rPr>
          <w:rFonts w:ascii="Georgia" w:hAnsi="Georgia"/>
          <w:sz w:val="24"/>
          <w:szCs w:val="24"/>
        </w:rPr>
        <w:t>(</w:t>
      </w:r>
      <w:proofErr w:type="spellStart"/>
      <w:r w:rsidRPr="00767ADA">
        <w:rPr>
          <w:rFonts w:ascii="Georgia" w:hAnsi="Georgia"/>
          <w:sz w:val="24"/>
          <w:szCs w:val="24"/>
        </w:rPr>
        <w:t>this.value</w:t>
      </w:r>
      <w:proofErr w:type="spellEnd"/>
      <w:r w:rsidRPr="00767ADA">
        <w:rPr>
          <w:rFonts w:ascii="Georgia" w:hAnsi="Georgia"/>
          <w:sz w:val="24"/>
          <w:szCs w:val="24"/>
        </w:rPr>
        <w:t>)"&gt;&lt;/select&gt;</w:t>
      </w:r>
    </w:p>
    <w:p w14:paraId="2ABF67F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```</w:t>
      </w:r>
    </w:p>
    <w:p w14:paraId="0C0461C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F26AF4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Create a function called `</w:t>
      </w:r>
      <w:proofErr w:type="spellStart"/>
      <w:r w:rsidRPr="00767ADA">
        <w:rPr>
          <w:rFonts w:ascii="Georgia" w:hAnsi="Georgia"/>
          <w:sz w:val="24"/>
          <w:szCs w:val="24"/>
        </w:rPr>
        <w:t>optionChanged</w:t>
      </w:r>
      <w:proofErr w:type="spellEnd"/>
      <w:r w:rsidRPr="00767ADA">
        <w:rPr>
          <w:rFonts w:ascii="Georgia" w:hAnsi="Georgia"/>
          <w:sz w:val="24"/>
          <w:szCs w:val="24"/>
        </w:rPr>
        <w:t>` to handle the change event when a new sample is selected (i.e. fetch data for the newly selected sample).</w:t>
      </w:r>
    </w:p>
    <w:p w14:paraId="2A1E4CC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773FA94" w14:textId="3739F00C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</w:t>
      </w: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dropdown](</w:t>
      </w:r>
      <w:hyperlink r:id="rId6" w:history="1">
        <w:r w:rsidRPr="00767ADA">
          <w:rPr>
            <w:rStyle w:val="Hyperlink"/>
            <w:rFonts w:ascii="Georgia" w:hAnsi="Georgia"/>
            <w:sz w:val="24"/>
            <w:szCs w:val="24"/>
          </w:rPr>
          <w:t>Images/dropdown.png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6760F7E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E122CB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Create a PIE chart that uses data from your routes `/samples/&lt;sample&gt;` and `/</w:t>
      </w:r>
      <w:proofErr w:type="spellStart"/>
      <w:r w:rsidRPr="00767ADA">
        <w:rPr>
          <w:rFonts w:ascii="Georgia" w:hAnsi="Georgia"/>
          <w:sz w:val="24"/>
          <w:szCs w:val="24"/>
        </w:rPr>
        <w:t>otu</w:t>
      </w:r>
      <w:proofErr w:type="spellEnd"/>
      <w:r w:rsidRPr="00767ADA">
        <w:rPr>
          <w:rFonts w:ascii="Georgia" w:hAnsi="Georgia"/>
          <w:sz w:val="24"/>
          <w:szCs w:val="24"/>
        </w:rPr>
        <w:t>` to display the top 10 samples.</w:t>
      </w:r>
    </w:p>
    <w:p w14:paraId="6A4AF26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842258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Sample Value as the values for the PIE chart</w:t>
      </w:r>
    </w:p>
    <w:p w14:paraId="7CA73450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58ED3B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OTU ID as the labels for the pie chart</w:t>
      </w:r>
    </w:p>
    <w:p w14:paraId="435C76E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D4B80C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OTU Description as the </w:t>
      </w:r>
      <w:proofErr w:type="spellStart"/>
      <w:r w:rsidRPr="00767ADA">
        <w:rPr>
          <w:rFonts w:ascii="Georgia" w:hAnsi="Georgia"/>
          <w:sz w:val="24"/>
          <w:szCs w:val="24"/>
        </w:rPr>
        <w:t>hovertext</w:t>
      </w:r>
      <w:proofErr w:type="spellEnd"/>
      <w:r w:rsidRPr="00767ADA">
        <w:rPr>
          <w:rFonts w:ascii="Georgia" w:hAnsi="Georgia"/>
          <w:sz w:val="24"/>
          <w:szCs w:val="24"/>
        </w:rPr>
        <w:t xml:space="preserve"> for the chart</w:t>
      </w:r>
    </w:p>
    <w:p w14:paraId="6498E10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7FCEDD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`</w:t>
      </w:r>
      <w:proofErr w:type="spellStart"/>
      <w:r w:rsidRPr="00102597">
        <w:rPr>
          <w:rFonts w:ascii="Georgia" w:hAnsi="Georgia"/>
          <w:color w:val="FF0000"/>
          <w:sz w:val="24"/>
          <w:szCs w:val="24"/>
        </w:rPr>
        <w:t>Plotly.restyle</w:t>
      </w:r>
      <w:proofErr w:type="spellEnd"/>
      <w:r w:rsidRPr="00767ADA">
        <w:rPr>
          <w:rFonts w:ascii="Georgia" w:hAnsi="Georgia"/>
          <w:sz w:val="24"/>
          <w:szCs w:val="24"/>
        </w:rPr>
        <w:t>` to update the chart whenever a new sample is selected</w:t>
      </w:r>
    </w:p>
    <w:p w14:paraId="1D3CD1A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142F1BE" w14:textId="422BE001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</w:t>
      </w: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PIE Chart](</w:t>
      </w:r>
      <w:hyperlink r:id="rId7" w:history="1">
        <w:r w:rsidRPr="00767ADA">
          <w:rPr>
            <w:rStyle w:val="Hyperlink"/>
            <w:rFonts w:ascii="Georgia" w:hAnsi="Georgia"/>
            <w:sz w:val="24"/>
            <w:szCs w:val="24"/>
          </w:rPr>
          <w:t>Images/pie_chart.png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4040E13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40CB0A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Create a Bubble Chart that uses data from your routes `/samples/&lt;sample&gt;` and `/</w:t>
      </w:r>
      <w:proofErr w:type="spellStart"/>
      <w:r w:rsidRPr="00767ADA">
        <w:rPr>
          <w:rFonts w:ascii="Georgia" w:hAnsi="Georgia"/>
          <w:sz w:val="24"/>
          <w:szCs w:val="24"/>
        </w:rPr>
        <w:t>otu</w:t>
      </w:r>
      <w:proofErr w:type="spellEnd"/>
      <w:r w:rsidRPr="00767ADA">
        <w:rPr>
          <w:rFonts w:ascii="Georgia" w:hAnsi="Georgia"/>
          <w:sz w:val="24"/>
          <w:szCs w:val="24"/>
        </w:rPr>
        <w:t xml:space="preserve">` to plot the </w:t>
      </w:r>
      <w:r w:rsidRPr="00767ADA">
        <w:rPr>
          <w:rFonts w:ascii="Georgia" w:hAnsi="Georgia"/>
          <w:b/>
          <w:bCs/>
          <w:sz w:val="24"/>
          <w:szCs w:val="24"/>
        </w:rPr>
        <w:t>**Sample Value**</w:t>
      </w:r>
      <w:r w:rsidRPr="00767ADA">
        <w:rPr>
          <w:rFonts w:ascii="Georgia" w:hAnsi="Georgia"/>
          <w:sz w:val="24"/>
          <w:szCs w:val="24"/>
        </w:rPr>
        <w:t xml:space="preserve"> vs the </w:t>
      </w:r>
      <w:r w:rsidRPr="00767ADA">
        <w:rPr>
          <w:rFonts w:ascii="Georgia" w:hAnsi="Georgia"/>
          <w:b/>
          <w:bCs/>
          <w:sz w:val="24"/>
          <w:szCs w:val="24"/>
        </w:rPr>
        <w:t>**OTU ID**</w:t>
      </w:r>
      <w:r w:rsidRPr="00767ADA">
        <w:rPr>
          <w:rFonts w:ascii="Georgia" w:hAnsi="Georgia"/>
          <w:sz w:val="24"/>
          <w:szCs w:val="24"/>
        </w:rPr>
        <w:t xml:space="preserve"> for the selected sample.</w:t>
      </w:r>
    </w:p>
    <w:p w14:paraId="45E0EC6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0DAE69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OTU IDs for the x values</w:t>
      </w:r>
    </w:p>
    <w:p w14:paraId="48CC21C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A3834E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lastRenderedPageBreak/>
        <w:t xml:space="preserve">  * Use the Sample Values for the y values</w:t>
      </w:r>
    </w:p>
    <w:p w14:paraId="3952F79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EF1E62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Sample Values for the marker size</w:t>
      </w:r>
    </w:p>
    <w:p w14:paraId="61172EC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16A3C2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OTU IDs for the marker colors</w:t>
      </w:r>
    </w:p>
    <w:p w14:paraId="7392259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8B8FD0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the OTU Description Data for the text values</w:t>
      </w:r>
    </w:p>
    <w:p w14:paraId="7BCEDF9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A65521E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Use `</w:t>
      </w:r>
      <w:proofErr w:type="spellStart"/>
      <w:r w:rsidRPr="00767ADA">
        <w:rPr>
          <w:rFonts w:ascii="Georgia" w:hAnsi="Georgia"/>
          <w:sz w:val="24"/>
          <w:szCs w:val="24"/>
        </w:rPr>
        <w:t>Plotly.restyle</w:t>
      </w:r>
      <w:proofErr w:type="spellEnd"/>
      <w:r w:rsidRPr="00767ADA">
        <w:rPr>
          <w:rFonts w:ascii="Georgia" w:hAnsi="Georgia"/>
          <w:sz w:val="24"/>
          <w:szCs w:val="24"/>
        </w:rPr>
        <w:t>` to update the chart whenever a new sample is selected</w:t>
      </w:r>
    </w:p>
    <w:p w14:paraId="2C0C18D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7220F67" w14:textId="63608AAC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</w:t>
      </w: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Bubble Chart](</w:t>
      </w:r>
      <w:hyperlink r:id="rId8" w:history="1">
        <w:r w:rsidRPr="003E0616">
          <w:rPr>
            <w:rStyle w:val="Hyperlink"/>
            <w:rFonts w:ascii="Georgia" w:hAnsi="Georgia"/>
            <w:sz w:val="24"/>
            <w:szCs w:val="24"/>
          </w:rPr>
          <w:t>Images/bubble_chart.png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20B5C2B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7FB368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Display the sample metadata from the route `/metadata/&lt;sample&gt;`</w:t>
      </w:r>
    </w:p>
    <w:p w14:paraId="7B67A94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2D66A6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Display each key/value pair from the metadata JSON object somewhere on the page</w:t>
      </w:r>
    </w:p>
    <w:p w14:paraId="06BCC844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35B79D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  * Update the metadata for each sample that is selected</w:t>
      </w:r>
    </w:p>
    <w:p w14:paraId="375D521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2223BC8" w14:textId="1406F24D" w:rsidR="00767ADA" w:rsidRPr="00767ADA" w:rsidRDefault="00767ADA" w:rsidP="00A56D14">
      <w:pPr>
        <w:rPr>
          <w:rFonts w:ascii="Georgia" w:hAnsi="Georgia"/>
          <w:sz w:val="24"/>
          <w:szCs w:val="24"/>
        </w:rPr>
        <w:pPrChange w:id="76" w:author="JOYCE D WILLIAMS" w:date="2018-06-09T00:34:00Z">
          <w:pPr>
            <w:spacing w:after="0" w:line="240" w:lineRule="auto"/>
          </w:pPr>
        </w:pPrChange>
      </w:pPr>
      <w:r w:rsidRPr="00767ADA">
        <w:rPr>
          <w:rFonts w:ascii="Georgia" w:hAnsi="Georgia"/>
          <w:sz w:val="24"/>
          <w:szCs w:val="24"/>
        </w:rPr>
        <w:t>* You are welcome to create any layout that you would like for your dashboard. An example dashboard page might look something like the following.</w:t>
      </w:r>
    </w:p>
    <w:p w14:paraId="465C26D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584A24D9" w14:textId="63392F06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Example Dashboard Page](</w:t>
      </w:r>
      <w:hyperlink r:id="rId9" w:history="1">
        <w:r w:rsidRPr="003E0616">
          <w:rPr>
            <w:rStyle w:val="Hyperlink"/>
            <w:rFonts w:ascii="Georgia" w:hAnsi="Georgia"/>
            <w:sz w:val="24"/>
            <w:szCs w:val="24"/>
          </w:rPr>
          <w:t>Images/dashboard_part1.png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2F747B84" w14:textId="446748AC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Example Dashboard Page](</w:t>
      </w:r>
      <w:hyperlink r:id="rId10" w:history="1">
        <w:r w:rsidRPr="003E0616">
          <w:rPr>
            <w:rStyle w:val="Hyperlink"/>
            <w:rFonts w:ascii="Georgia" w:hAnsi="Georgia"/>
            <w:sz w:val="24"/>
            <w:szCs w:val="24"/>
          </w:rPr>
          <w:t>Images/dashboard_part2.png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22B332E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BF531AD" w14:textId="145D73CA" w:rsidR="00A56D14" w:rsidRDefault="00A56D14" w:rsidP="00767ADA">
      <w:pPr>
        <w:spacing w:after="0" w:line="240" w:lineRule="auto"/>
        <w:rPr>
          <w:ins w:id="77" w:author="JOYCE D WILLIAMS" w:date="2018-06-09T00:33:00Z"/>
          <w:rFonts w:ascii="Georgia" w:hAnsi="Georgia"/>
          <w:sz w:val="24"/>
          <w:szCs w:val="24"/>
        </w:rPr>
      </w:pPr>
      <w:ins w:id="78" w:author="JOYCE D WILLIAMS" w:date="2018-06-09T00:34:00Z">
        <w:r w:rsidRPr="00A56D14">
          <w:rPr>
            <w:rFonts w:ascii="Georgia" w:hAnsi="Georgia"/>
            <w:b/>
            <w:bCs/>
            <w:sz w:val="24"/>
            <w:szCs w:val="24"/>
          </w:rPr>
          <w:t xml:space="preserve">## Step </w:t>
        </w:r>
        <w:r>
          <w:rPr>
            <w:rFonts w:ascii="Georgia" w:hAnsi="Georgia"/>
            <w:b/>
            <w:bCs/>
            <w:sz w:val="24"/>
            <w:szCs w:val="24"/>
          </w:rPr>
          <w:t>5</w:t>
        </w:r>
        <w:r w:rsidRPr="00A56D14">
          <w:rPr>
            <w:rFonts w:ascii="Georgia" w:hAnsi="Georgia"/>
            <w:b/>
            <w:bCs/>
            <w:sz w:val="24"/>
            <w:szCs w:val="24"/>
          </w:rPr>
          <w:t xml:space="preserve"> </w:t>
        </w:r>
      </w:ins>
      <w:ins w:id="79" w:author="JOYCE D WILLIAMS" w:date="2018-06-09T00:35:00Z">
        <w:r>
          <w:rPr>
            <w:rFonts w:ascii="Georgia" w:hAnsi="Georgia"/>
            <w:b/>
            <w:bCs/>
            <w:sz w:val="24"/>
            <w:szCs w:val="24"/>
          </w:rPr>
          <w:t>– Deploy to Heroku</w:t>
        </w:r>
      </w:ins>
    </w:p>
    <w:p w14:paraId="4FB46105" w14:textId="5619844C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Finally, deploy your Flask app to Heroku.</w:t>
      </w:r>
    </w:p>
    <w:p w14:paraId="55FAD0E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22C66A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- - -</w:t>
      </w:r>
    </w:p>
    <w:p w14:paraId="4C6B4533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4F114CD" w14:textId="77777777" w:rsidR="00A56D14" w:rsidRDefault="00A56D14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4A4A8D45" w14:textId="602FCDA5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b/>
          <w:bCs/>
          <w:sz w:val="24"/>
          <w:szCs w:val="24"/>
        </w:rPr>
        <w:lastRenderedPageBreak/>
        <w:t>## Optional Challenge Assignment</w:t>
      </w:r>
    </w:p>
    <w:p w14:paraId="291A5E7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3A5EEB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The following task is completely optional</w:t>
      </w:r>
    </w:p>
    <w:p w14:paraId="3FC4B2C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80A9E1B" w14:textId="3EA30AF4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Adapt the Gauge Chart from &lt;</w:t>
      </w:r>
      <w:hyperlink r:id="rId11" w:history="1">
        <w:r w:rsidR="003E0616" w:rsidRPr="003E0616">
          <w:rPr>
            <w:rStyle w:val="Hyperlink"/>
            <w:rFonts w:ascii="Georgia" w:hAnsi="Georgia"/>
            <w:sz w:val="24"/>
            <w:szCs w:val="24"/>
          </w:rPr>
          <w:t>https://plot.ly/javascript/gauge-charts/</w:t>
        </w:r>
      </w:hyperlink>
      <w:r w:rsidRPr="00767ADA">
        <w:rPr>
          <w:rFonts w:ascii="Georgia" w:hAnsi="Georgia"/>
          <w:sz w:val="24"/>
          <w:szCs w:val="24"/>
        </w:rPr>
        <w:t>to plot the Weekly Washing Frequency obtained from the route `/</w:t>
      </w:r>
      <w:proofErr w:type="spellStart"/>
      <w:r w:rsidRPr="00767ADA">
        <w:rPr>
          <w:rFonts w:ascii="Georgia" w:hAnsi="Georgia"/>
          <w:sz w:val="24"/>
          <w:szCs w:val="24"/>
        </w:rPr>
        <w:t>wfreq</w:t>
      </w:r>
      <w:proofErr w:type="spellEnd"/>
      <w:r w:rsidRPr="00767ADA">
        <w:rPr>
          <w:rFonts w:ascii="Georgia" w:hAnsi="Georgia"/>
          <w:sz w:val="24"/>
          <w:szCs w:val="24"/>
        </w:rPr>
        <w:t>/&lt;sample&gt;`</w:t>
      </w:r>
    </w:p>
    <w:p w14:paraId="4A6065A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F28643F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You will need to modify the example gauge code to account for values ranging from 0 - 9.</w:t>
      </w:r>
    </w:p>
    <w:p w14:paraId="7B9AC80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7BF7F02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Use `</w:t>
      </w:r>
      <w:proofErr w:type="spellStart"/>
      <w:r w:rsidRPr="00767ADA">
        <w:rPr>
          <w:rFonts w:ascii="Georgia" w:hAnsi="Georgia"/>
          <w:sz w:val="24"/>
          <w:szCs w:val="24"/>
        </w:rPr>
        <w:t>Plotly.restyle</w:t>
      </w:r>
      <w:proofErr w:type="spellEnd"/>
      <w:r w:rsidRPr="00767ADA">
        <w:rPr>
          <w:rFonts w:ascii="Georgia" w:hAnsi="Georgia"/>
          <w:sz w:val="24"/>
          <w:szCs w:val="24"/>
        </w:rPr>
        <w:t>` to update the chart whenever a new sample is selected</w:t>
      </w:r>
    </w:p>
    <w:p w14:paraId="71C4287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D51F8B0" w14:textId="0CBBFD6D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proofErr w:type="gramStart"/>
      <w:r w:rsidRPr="00767ADA">
        <w:rPr>
          <w:rFonts w:ascii="Georgia" w:hAnsi="Georgia"/>
          <w:sz w:val="24"/>
          <w:szCs w:val="24"/>
        </w:rPr>
        <w:t>![</w:t>
      </w:r>
      <w:proofErr w:type="gramEnd"/>
      <w:r w:rsidRPr="00767ADA">
        <w:rPr>
          <w:rFonts w:ascii="Georgia" w:hAnsi="Georgia"/>
          <w:sz w:val="24"/>
          <w:szCs w:val="24"/>
        </w:rPr>
        <w:t>Weekly Washing Frequency Gauge](</w:t>
      </w:r>
      <w:hyperlink r:id="rId12" w:history="1">
        <w:r w:rsidRPr="003E0616">
          <w:rPr>
            <w:rStyle w:val="Hyperlink"/>
            <w:rFonts w:ascii="Georgia" w:hAnsi="Georgia"/>
            <w:sz w:val="24"/>
            <w:szCs w:val="24"/>
          </w:rPr>
          <w:t>Images/gauge.png</w:t>
        </w:r>
      </w:hyperlink>
      <w:r w:rsidRPr="00767ADA">
        <w:rPr>
          <w:rFonts w:ascii="Georgia" w:hAnsi="Georgia"/>
          <w:sz w:val="24"/>
          <w:szCs w:val="24"/>
        </w:rPr>
        <w:t>)</w:t>
      </w:r>
    </w:p>
    <w:p w14:paraId="1CBE311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76EC95A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- - -</w:t>
      </w:r>
    </w:p>
    <w:p w14:paraId="002F54C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32D4B415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b/>
          <w:bCs/>
          <w:sz w:val="24"/>
          <w:szCs w:val="24"/>
        </w:rPr>
        <w:t>## Hints</w:t>
      </w:r>
    </w:p>
    <w:p w14:paraId="250D564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BB3E96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Use `Plotly.d</w:t>
      </w:r>
      <w:proofErr w:type="gramStart"/>
      <w:r w:rsidRPr="00767ADA">
        <w:rPr>
          <w:rFonts w:ascii="Georgia" w:hAnsi="Georgia"/>
          <w:sz w:val="24"/>
          <w:szCs w:val="24"/>
        </w:rPr>
        <w:t>3.json</w:t>
      </w:r>
      <w:proofErr w:type="gramEnd"/>
      <w:r w:rsidRPr="00767ADA">
        <w:rPr>
          <w:rFonts w:ascii="Georgia" w:hAnsi="Georgia"/>
          <w:sz w:val="24"/>
          <w:szCs w:val="24"/>
        </w:rPr>
        <w:t xml:space="preserve">` to fetch data for all of your </w:t>
      </w:r>
      <w:proofErr w:type="spellStart"/>
      <w:r w:rsidRPr="00767ADA">
        <w:rPr>
          <w:rFonts w:ascii="Georgia" w:hAnsi="Georgia"/>
          <w:sz w:val="24"/>
          <w:szCs w:val="24"/>
        </w:rPr>
        <w:t>api</w:t>
      </w:r>
      <w:proofErr w:type="spellEnd"/>
      <w:r w:rsidRPr="00767ADA">
        <w:rPr>
          <w:rFonts w:ascii="Georgia" w:hAnsi="Georgia"/>
          <w:sz w:val="24"/>
          <w:szCs w:val="24"/>
        </w:rPr>
        <w:t xml:space="preserve"> routes</w:t>
      </w:r>
    </w:p>
    <w:p w14:paraId="100E588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11663444" w14:textId="32244495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 xml:space="preserve">* Refer to the [Plotly.js </w:t>
      </w:r>
      <w:proofErr w:type="gramStart"/>
      <w:r w:rsidRPr="00767ADA">
        <w:rPr>
          <w:rFonts w:ascii="Georgia" w:hAnsi="Georgia"/>
          <w:sz w:val="24"/>
          <w:szCs w:val="24"/>
        </w:rPr>
        <w:t>Documentation](</w:t>
      </w:r>
      <w:proofErr w:type="gramEnd"/>
      <w:hyperlink r:id="rId13" w:history="1">
        <w:r w:rsidRPr="003E0616">
          <w:rPr>
            <w:rStyle w:val="Hyperlink"/>
            <w:rFonts w:ascii="Georgia" w:hAnsi="Georgia"/>
            <w:sz w:val="24"/>
            <w:szCs w:val="24"/>
          </w:rPr>
          <w:t>https://plot.ly/javascript/</w:t>
        </w:r>
      </w:hyperlink>
      <w:r w:rsidRPr="00767ADA">
        <w:rPr>
          <w:rFonts w:ascii="Georgia" w:hAnsi="Georgia"/>
          <w:sz w:val="24"/>
          <w:szCs w:val="24"/>
        </w:rPr>
        <w:t>) when building the plots</w:t>
      </w:r>
    </w:p>
    <w:p w14:paraId="18EFE1A8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5B0B269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Use Bootstrap to structure your HTML template.</w:t>
      </w:r>
    </w:p>
    <w:p w14:paraId="26B951D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2E849971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* Use Pandas inside of your Flask routes to help format, filter, or sort the data before converting to JSON</w:t>
      </w:r>
    </w:p>
    <w:p w14:paraId="2FFF47B6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6F6EEBC7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b/>
          <w:bCs/>
          <w:sz w:val="24"/>
          <w:szCs w:val="24"/>
        </w:rPr>
        <w:t>## Copyright</w:t>
      </w:r>
    </w:p>
    <w:p w14:paraId="0D582942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0A33751D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  <w:r w:rsidRPr="00767ADA">
        <w:rPr>
          <w:rFonts w:ascii="Georgia" w:hAnsi="Georgia"/>
          <w:sz w:val="24"/>
          <w:szCs w:val="24"/>
        </w:rPr>
        <w:t>Trilogy Education Services © 2017. All Rights Reserved.</w:t>
      </w:r>
    </w:p>
    <w:p w14:paraId="73208C7C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p w14:paraId="42BA5EAB" w14:textId="77777777" w:rsidR="00767ADA" w:rsidRPr="00767ADA" w:rsidRDefault="00767ADA" w:rsidP="00767ADA">
      <w:pPr>
        <w:spacing w:after="0" w:line="240" w:lineRule="auto"/>
        <w:rPr>
          <w:rFonts w:ascii="Georgia" w:hAnsi="Georgia"/>
          <w:sz w:val="24"/>
          <w:szCs w:val="24"/>
        </w:rPr>
      </w:pPr>
    </w:p>
    <w:sectPr w:rsidR="00767ADA" w:rsidRPr="0076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37207"/>
    <w:multiLevelType w:val="hybridMultilevel"/>
    <w:tmpl w:val="6984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CE D WILLIAMS">
    <w15:presenceInfo w15:providerId="Windows Live" w15:userId="20e9339a9bc771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A"/>
    <w:rsid w:val="00102597"/>
    <w:rsid w:val="003E0616"/>
    <w:rsid w:val="00567714"/>
    <w:rsid w:val="00767ADA"/>
    <w:rsid w:val="00871ADE"/>
    <w:rsid w:val="00A56D14"/>
    <w:rsid w:val="00CB6163"/>
    <w:rsid w:val="00E44E2F"/>
    <w:rsid w:val="00EB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CC70"/>
  <w15:chartTrackingRefBased/>
  <w15:docId w15:val="{6A283B57-9C61-4AE9-A95E-70C8E486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YCE\Desktop\InteractiveVisualizationHW\Images\bubble_chart.png" TargetMode="External"/><Relationship Id="rId13" Type="http://schemas.openxmlformats.org/officeDocument/2006/relationships/hyperlink" Target="https://plot.ly/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OYCE\Desktop\InteractiveVisualizationHW\Images\pie_chart.png" TargetMode="External"/><Relationship Id="rId12" Type="http://schemas.openxmlformats.org/officeDocument/2006/relationships/hyperlink" Target="file:///C:\Users\JOYCE\Desktop\InteractiveVisualizationHW\Images\gauge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JOYCE\Desktop\InteractiveVisualizationHW\Images\dropdown.png" TargetMode="External"/><Relationship Id="rId11" Type="http://schemas.openxmlformats.org/officeDocument/2006/relationships/hyperlink" Target="https://plot.ly/javascript/gauge-charts/" TargetMode="External"/><Relationship Id="rId5" Type="http://schemas.openxmlformats.org/officeDocument/2006/relationships/hyperlink" Target="file:///C:\Users\JOYCE\Desktop\InteractiveVisualizationHW\Images\bacteria_by_filterforgedotcom.jpg" TargetMode="External"/><Relationship Id="rId15" Type="http://schemas.microsoft.com/office/2011/relationships/people" Target="people.xml"/><Relationship Id="rId10" Type="http://schemas.openxmlformats.org/officeDocument/2006/relationships/hyperlink" Target="file:///C:\Users\JOYCE\Desktop\InteractiveVisualizationHW\Images\dashboard_part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OYCE\Desktop\InteractiveVisualizationHW\Images\dashboard_part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D WILLIAMS</dc:creator>
  <cp:keywords/>
  <dc:description/>
  <cp:lastModifiedBy>JOYCE D WILLIAMS</cp:lastModifiedBy>
  <cp:revision>9</cp:revision>
  <dcterms:created xsi:type="dcterms:W3CDTF">2018-06-05T20:48:00Z</dcterms:created>
  <dcterms:modified xsi:type="dcterms:W3CDTF">2018-06-09T07:37:00Z</dcterms:modified>
</cp:coreProperties>
</file>